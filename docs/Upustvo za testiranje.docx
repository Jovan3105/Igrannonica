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AF405" w14:textId="7FD37A7B" w:rsidR="00C44CA9" w:rsidRDefault="00C44CA9" w:rsidP="00214906">
      <w:pPr>
        <w:pStyle w:val="Title"/>
        <w:rPr>
          <w:ins w:id="0" w:author="Milica Stevanovic" w:date="2022-05-20T04:57:00Z"/>
        </w:rPr>
      </w:pPr>
      <w:proofErr w:type="spellStart"/>
      <w:r>
        <w:t>Upustvo</w:t>
      </w:r>
      <w:proofErr w:type="spellEnd"/>
      <w:r>
        <w:t xml:space="preserve"> za </w:t>
      </w:r>
      <w:proofErr w:type="spellStart"/>
      <w:r>
        <w:t>tes</w:t>
      </w:r>
      <w:r w:rsidR="00214906">
        <w:t>t</w:t>
      </w:r>
      <w:r>
        <w:t>iranje</w:t>
      </w:r>
      <w:proofErr w:type="spellEnd"/>
    </w:p>
    <w:p w14:paraId="5AA2520C" w14:textId="77777777" w:rsidR="00D575C1" w:rsidRDefault="00D575C1" w:rsidP="00D575C1">
      <w:pPr>
        <w:rPr>
          <w:ins w:id="1" w:author="Milica Stevanovic" w:date="2022-05-20T04:59:00Z"/>
        </w:rPr>
      </w:pPr>
    </w:p>
    <w:p w14:paraId="124C834A" w14:textId="6F6457D5" w:rsidR="001F0526" w:rsidRPr="00D575C1" w:rsidRDefault="008A0078">
      <w:pPr>
        <w:rPr>
          <w:rPrChange w:id="2" w:author="Milica Stevanovic" w:date="2022-05-20T04:57:00Z">
            <w:rPr>
              <w:lang w:val="sr-Latn-RS"/>
            </w:rPr>
          </w:rPrChange>
        </w:rPr>
        <w:pPrChange w:id="3" w:author="Milica Stevanovic" w:date="2022-05-20T04:57:00Z">
          <w:pPr>
            <w:pStyle w:val="Title"/>
          </w:pPr>
        </w:pPrChange>
      </w:pPr>
      <w:proofErr w:type="spellStart"/>
      <w:ins w:id="4" w:author="Milica Stevanovic" w:date="2022-05-20T05:01:00Z">
        <w:r>
          <w:t>Adresa</w:t>
        </w:r>
      </w:ins>
      <w:proofErr w:type="spellEnd"/>
      <w:ins w:id="5" w:author="Milica Stevanovic" w:date="2022-05-20T04:59:00Z">
        <w:r w:rsidR="006E0063">
          <w:t xml:space="preserve"> </w:t>
        </w:r>
      </w:ins>
      <w:proofErr w:type="spellStart"/>
      <w:ins w:id="6" w:author="Milica Stevanovic" w:date="2022-05-20T05:00:00Z">
        <w:r w:rsidR="006B4E58">
          <w:t>aplikacije</w:t>
        </w:r>
        <w:proofErr w:type="spellEnd"/>
        <w:r w:rsidR="006B4E58">
          <w:t xml:space="preserve">: </w:t>
        </w:r>
      </w:ins>
      <w:ins w:id="7" w:author="Milica Stevanovic" w:date="2022-05-20T05:01:00Z">
        <w:r w:rsidR="00C53BED">
          <w:fldChar w:fldCharType="begin"/>
        </w:r>
        <w:r w:rsidR="00C53BED">
          <w:instrText xml:space="preserve"> HYPERLINK "http://softeng.pmf.kg.ac.rs:10081" </w:instrText>
        </w:r>
        <w:r w:rsidR="00C53BED">
          <w:fldChar w:fldCharType="separate"/>
        </w:r>
        <w:r w:rsidR="001F0526" w:rsidRPr="00C53BED">
          <w:rPr>
            <w:rStyle w:val="Hyperlink"/>
          </w:rPr>
          <w:t>http://softeng.pmf.kg.ac.rs:10081</w:t>
        </w:r>
        <w:r w:rsidR="00C53BED">
          <w:fldChar w:fldCharType="end"/>
        </w:r>
      </w:ins>
    </w:p>
    <w:p w14:paraId="1EBF2055" w14:textId="34E3ED3D" w:rsidR="00923A72" w:rsidRDefault="00C44CA9" w:rsidP="00FF51B3">
      <w:pPr>
        <w:pStyle w:val="Heading1"/>
        <w:rPr>
          <w:ins w:id="8" w:author="Dragan Miljkovic" w:date="2022-05-20T07:37:00Z"/>
          <w:lang w:val="sr-Latn-RS"/>
        </w:rPr>
        <w:pPrChange w:id="9" w:author="Dragan Miljkovic" w:date="2022-05-20T07:37:00Z">
          <w:pPr/>
        </w:pPrChange>
      </w:pPr>
      <w:r>
        <w:rPr>
          <w:lang w:val="sr-Latn-RS"/>
        </w:rPr>
        <w:t>Registracija korisnika</w:t>
      </w:r>
    </w:p>
    <w:p w14:paraId="729F2301" w14:textId="0ED8C106" w:rsidR="00C66DAA" w:rsidRDefault="008F63E9" w:rsidP="008F63E9">
      <w:pPr>
        <w:jc w:val="center"/>
        <w:rPr>
          <w:ins w:id="10" w:author="Dragan Miljkovic" w:date="2022-05-20T07:37:00Z"/>
          <w:lang w:val="sr-Latn-RS"/>
        </w:rPr>
        <w:pPrChange w:id="11" w:author="Dragan Miljkovic" w:date="2022-05-20T07:38:00Z">
          <w:pPr/>
        </w:pPrChange>
      </w:pPr>
      <w:ins w:id="12" w:author="Dragan Miljkovic" w:date="2022-05-20T07:38:00Z">
        <w:r>
          <w:rPr>
            <w:noProof/>
            <w:lang w:val="sr-Latn-RS"/>
          </w:rPr>
          <w:drawing>
            <wp:inline distT="0" distB="0" distL="0" distR="0" wp14:anchorId="2C71BE1C" wp14:editId="2C435806">
              <wp:extent cx="4808220" cy="3870960"/>
              <wp:effectExtent l="0" t="0" r="0" b="0"/>
              <wp:docPr id="14" name="Picture 14" descr="Graphical user interface, text, application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4" name="Picture 14" descr="Graphical user interface, text, application&#10;&#10;Description automatically generated"/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808220" cy="3870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noProof/>
            <w:lang w:val="sr-Latn-RS"/>
          </w:rPr>
          <w:drawing>
            <wp:inline distT="0" distB="0" distL="0" distR="0" wp14:anchorId="02947485" wp14:editId="1446D681">
              <wp:extent cx="4137660" cy="2926080"/>
              <wp:effectExtent l="0" t="0" r="0" b="7620"/>
              <wp:docPr id="15" name="Picture 15" descr="Graphical user interface, text, application, email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5" name="Picture 15" descr="Graphical user interface, text, application, email&#10;&#10;Description automatically generated"/>
                      <pic:cNvPicPr>
                        <a:picLocks noChangeAspect="1" noChangeArrowheads="1"/>
                      </pic:cNvPicPr>
                    </pic:nvPicPr>
                    <pic:blipFill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137660" cy="29260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2CF6E37C" w14:textId="2DB98EA8" w:rsidR="00FF51B3" w:rsidRPr="00923A72" w:rsidDel="008F63E9" w:rsidRDefault="00FF51B3">
      <w:pPr>
        <w:rPr>
          <w:del w:id="13" w:author="Dragan Miljkovic" w:date="2022-05-20T07:38:00Z"/>
          <w:lang w:val="sr-Latn-RS"/>
        </w:rPr>
        <w:pPrChange w:id="14" w:author="Dragan Miljkovic" w:date="2022-05-19T20:05:00Z">
          <w:pPr>
            <w:pStyle w:val="Heading1"/>
          </w:pPr>
        </w:pPrChange>
      </w:pPr>
    </w:p>
    <w:p w14:paraId="41B5D0F2" w14:textId="2B6ACF89" w:rsidR="00C44CA9" w:rsidRDefault="00C44CA9" w:rsidP="00C44CA9">
      <w:pPr>
        <w:rPr>
          <w:lang w:val="sr-Latn-RS"/>
        </w:rPr>
      </w:pPr>
      <w:r>
        <w:rPr>
          <w:lang w:val="sr-Latn-RS"/>
        </w:rPr>
        <w:t xml:space="preserve">Nakon što se popune vrednosti za kreiranje naloga korisnik će dobiti obaveštenje da pogleda mejl i </w:t>
      </w:r>
      <w:r w:rsidRPr="19DBC632">
        <w:rPr>
          <w:lang w:val="sr-Latn-RS"/>
        </w:rPr>
        <w:t>bi</w:t>
      </w:r>
      <w:ins w:id="15" w:author="Milica Stevanovic" w:date="2022-05-20T05:02:00Z">
        <w:r w:rsidR="0043479C" w:rsidRPr="19DBC632">
          <w:rPr>
            <w:lang w:val="sr-Latn-RS"/>
          </w:rPr>
          <w:t>ć</w:t>
        </w:r>
      </w:ins>
      <w:del w:id="16" w:author="Milica Stevanovic" w:date="2022-05-20T05:02:00Z">
        <w:r w:rsidRPr="19DBC632" w:rsidDel="00C44CA9">
          <w:rPr>
            <w:lang w:val="sr-Latn-RS"/>
          </w:rPr>
          <w:delText>c</w:delText>
        </w:r>
      </w:del>
      <w:r w:rsidRPr="19DBC632">
        <w:rPr>
          <w:lang w:val="sr-Latn-RS"/>
        </w:rPr>
        <w:t>e</w:t>
      </w:r>
      <w:r>
        <w:rPr>
          <w:lang w:val="sr-Latn-RS"/>
        </w:rPr>
        <w:t xml:space="preserve"> redirektovan na </w:t>
      </w:r>
      <w:r w:rsidRPr="19DBC632">
        <w:rPr>
          <w:lang w:val="sr-Latn-RS"/>
        </w:rPr>
        <w:t>stranicu za izbor skupa podataka.</w:t>
      </w:r>
      <w:ins w:id="17" w:author="Dragan Miljkovic" w:date="2022-05-20T07:38:00Z">
        <w:r w:rsidR="008F63E9" w:rsidRPr="008F63E9">
          <w:rPr>
            <w:noProof/>
            <w:lang w:val="sr-Latn-RS"/>
          </w:rPr>
          <w:t xml:space="preserve"> </w:t>
        </w:r>
      </w:ins>
    </w:p>
    <w:p w14:paraId="3D0FF7E2" w14:textId="56700D71" w:rsidR="00C44CA9" w:rsidRDefault="00C44CA9" w:rsidP="00C44CA9">
      <w:pPr>
        <w:rPr>
          <w:lang w:val="sr-Latn-RS"/>
        </w:rPr>
      </w:pPr>
      <w:r>
        <w:rPr>
          <w:lang w:val="sr-Latn-RS"/>
        </w:rPr>
        <w:t>Neuspe</w:t>
      </w:r>
      <w:ins w:id="18" w:author="Milica Stevanovic" w:date="2022-05-20T05:02:00Z">
        <w:r w:rsidR="0043479C">
          <w:rPr>
            <w:lang w:val="sr-Latn-RS"/>
          </w:rPr>
          <w:t>š</w:t>
        </w:r>
      </w:ins>
      <w:del w:id="19" w:author="Milica Stevanovic" w:date="2022-05-20T05:02:00Z">
        <w:r w:rsidDel="0043479C">
          <w:rPr>
            <w:lang w:val="sr-Latn-RS"/>
          </w:rPr>
          <w:delText>s</w:delText>
        </w:r>
      </w:del>
      <w:r>
        <w:rPr>
          <w:lang w:val="sr-Latn-RS"/>
        </w:rPr>
        <w:t>nu registraciju prati obaveštenje da postoji ve</w:t>
      </w:r>
      <w:ins w:id="20" w:author="Milica Stevanovic" w:date="2022-05-20T05:02:00Z">
        <w:r w:rsidR="0043479C">
          <w:rPr>
            <w:lang w:val="sr-Latn-RS"/>
          </w:rPr>
          <w:t>ć</w:t>
        </w:r>
      </w:ins>
      <w:del w:id="21" w:author="Milica Stevanovic" w:date="2022-05-20T05:02:00Z">
        <w:r w:rsidDel="0043479C">
          <w:rPr>
            <w:lang w:val="sr-Latn-RS"/>
          </w:rPr>
          <w:delText>c</w:delText>
        </w:r>
      </w:del>
      <w:r>
        <w:rPr>
          <w:lang w:val="sr-Latn-RS"/>
        </w:rPr>
        <w:t xml:space="preserve"> korisnik sa datim username-om ili mejlom ili oba.</w:t>
      </w:r>
    </w:p>
    <w:p w14:paraId="1C2E6705" w14:textId="162B67D9" w:rsidR="00C44CA9" w:rsidRDefault="00C44CA9" w:rsidP="00C44CA9">
      <w:pPr>
        <w:rPr>
          <w:lang w:val="sr-Latn-RS"/>
        </w:rPr>
      </w:pPr>
      <w:r>
        <w:rPr>
          <w:lang w:val="sr-Latn-RS"/>
        </w:rPr>
        <w:t xml:space="preserve">Nakon </w:t>
      </w:r>
      <w:ins w:id="22" w:author="Milica Stevanovic" w:date="2022-05-20T05:03:00Z">
        <w:r w:rsidR="00DB43F9">
          <w:rPr>
            <w:lang w:val="sr-Latn-RS"/>
          </w:rPr>
          <w:t>k</w:t>
        </w:r>
      </w:ins>
      <w:del w:id="23" w:author="Milica Stevanovic" w:date="2022-05-20T05:03:00Z">
        <w:r>
          <w:rPr>
            <w:lang w:val="sr-Latn-RS"/>
          </w:rPr>
          <w:delText>s</w:delText>
        </w:r>
      </w:del>
      <w:r>
        <w:rPr>
          <w:lang w:val="sr-Latn-RS"/>
        </w:rPr>
        <w:t>lika na link koji se dobija u mejlu</w:t>
      </w:r>
      <w:ins w:id="24" w:author="Milica Stevanovic" w:date="2022-05-20T05:03:00Z">
        <w:r>
          <w:rPr>
            <w:lang w:val="sr-Latn-RS"/>
          </w:rPr>
          <w:t xml:space="preserve"> </w:t>
        </w:r>
      </w:ins>
      <w:del w:id="25" w:author="Milica Stevanovic" w:date="2022-05-20T05:03:00Z">
        <w:r w:rsidDel="00DB43F9">
          <w:rPr>
            <w:lang w:val="sr-Latn-RS"/>
          </w:rPr>
          <w:delText xml:space="preserve"> </w:delText>
        </w:r>
      </w:del>
      <w:r>
        <w:rPr>
          <w:lang w:val="sr-Latn-RS"/>
        </w:rPr>
        <w:t>korisnik će biti redirektovan na login stranicu.</w:t>
      </w:r>
    </w:p>
    <w:p w14:paraId="358055A6" w14:textId="27223A88" w:rsidR="00C44CA9" w:rsidRDefault="00C44CA9" w:rsidP="00C44CA9">
      <w:pPr>
        <w:pStyle w:val="Heading1"/>
        <w:rPr>
          <w:ins w:id="26" w:author="Dragan Miljkovic" w:date="2022-05-19T19:49:00Z"/>
          <w:lang w:val="sr-Latn-RS"/>
        </w:rPr>
      </w:pPr>
      <w:r>
        <w:rPr>
          <w:lang w:val="sr-Latn-RS"/>
        </w:rPr>
        <w:t>Login</w:t>
      </w:r>
    </w:p>
    <w:p w14:paraId="38570724" w14:textId="5CE528F4" w:rsidR="00E259B4" w:rsidRPr="00E259B4" w:rsidRDefault="00482493">
      <w:pPr>
        <w:jc w:val="center"/>
        <w:rPr>
          <w:lang w:val="sr-Latn-RS"/>
        </w:rPr>
        <w:pPrChange w:id="27" w:author="Dragan Miljkovic" w:date="2022-05-19T19:50:00Z">
          <w:pPr>
            <w:pStyle w:val="Heading1"/>
          </w:pPr>
        </w:pPrChange>
      </w:pPr>
      <w:ins w:id="28" w:author="Dragan Miljkovic" w:date="2022-05-20T07:21:00Z">
        <w:r>
          <w:rPr>
            <w:noProof/>
            <w:lang w:val="sr-Latn-RS"/>
          </w:rPr>
          <w:drawing>
            <wp:inline distT="0" distB="0" distL="0" distR="0" wp14:anchorId="7E5FF52D" wp14:editId="3E33BB23">
              <wp:extent cx="3200400" cy="1799513"/>
              <wp:effectExtent l="0" t="0" r="0" b="0"/>
              <wp:docPr id="6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222458" cy="181191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639C1206" w14:textId="2F4308C2" w:rsidR="00C44CA9" w:rsidRDefault="00C44CA9" w:rsidP="00C44CA9">
      <w:pPr>
        <w:rPr>
          <w:lang w:val="sr-Latn-RS"/>
        </w:rPr>
      </w:pPr>
      <w:r>
        <w:rPr>
          <w:lang w:val="sr-Latn-RS"/>
        </w:rPr>
        <w:t>Primer unosa:</w:t>
      </w:r>
    </w:p>
    <w:p w14:paraId="39B3D477" w14:textId="5B7B7380" w:rsidR="00C44CA9" w:rsidRDefault="00C44CA9" w:rsidP="00C44CA9">
      <w:pPr>
        <w:rPr>
          <w:lang w:val="sr-Latn-RS"/>
        </w:rPr>
      </w:pPr>
      <w:r>
        <w:rPr>
          <w:lang w:val="sr-Latn-RS"/>
        </w:rPr>
        <w:t>Username: korisnik</w:t>
      </w:r>
    </w:p>
    <w:p w14:paraId="2A0ACE4B" w14:textId="29BBBF32" w:rsidR="00C44CA9" w:rsidRDefault="00C44CA9" w:rsidP="00C44CA9">
      <w:pPr>
        <w:rPr>
          <w:lang w:val="sr-Latn-RS"/>
        </w:rPr>
      </w:pPr>
      <w:r>
        <w:rPr>
          <w:lang w:val="sr-Latn-RS"/>
        </w:rPr>
        <w:t>Password: 12345</w:t>
      </w:r>
    </w:p>
    <w:p w14:paraId="22A2B144" w14:textId="25262D96" w:rsidR="00C44CA9" w:rsidRDefault="00C44CA9" w:rsidP="00C44CA9">
      <w:pPr>
        <w:rPr>
          <w:lang w:val="sr-Latn-RS"/>
        </w:rPr>
      </w:pPr>
      <w:r>
        <w:rPr>
          <w:lang w:val="sr-Latn-RS"/>
        </w:rPr>
        <w:t>Neu</w:t>
      </w:r>
      <w:ins w:id="29" w:author="Milica Stevanovic" w:date="2022-05-20T05:03:00Z">
        <w:r w:rsidR="0019308F">
          <w:rPr>
            <w:lang w:val="sr-Latn-RS"/>
          </w:rPr>
          <w:t>s</w:t>
        </w:r>
      </w:ins>
      <w:del w:id="30" w:author="Milica Stevanovic" w:date="2022-05-20T05:03:00Z">
        <w:r w:rsidDel="0019308F">
          <w:rPr>
            <w:lang w:val="sr-Latn-RS"/>
          </w:rPr>
          <w:delText>s</w:delText>
        </w:r>
      </w:del>
      <w:r>
        <w:rPr>
          <w:lang w:val="sr-Latn-RS"/>
        </w:rPr>
        <w:t>pe</w:t>
      </w:r>
      <w:ins w:id="31" w:author="Milica Stevanovic" w:date="2022-05-20T05:03:00Z">
        <w:r w:rsidR="0019308F">
          <w:rPr>
            <w:lang w:val="sr-Latn-RS"/>
          </w:rPr>
          <w:t>š</w:t>
        </w:r>
      </w:ins>
      <w:del w:id="32" w:author="Milica Stevanovic" w:date="2022-05-20T05:03:00Z">
        <w:r w:rsidDel="0019308F">
          <w:rPr>
            <w:lang w:val="sr-Latn-RS"/>
          </w:rPr>
          <w:delText>s</w:delText>
        </w:r>
      </w:del>
      <w:r>
        <w:rPr>
          <w:lang w:val="sr-Latn-RS"/>
        </w:rPr>
        <w:t>an login prati obave</w:t>
      </w:r>
      <w:ins w:id="33" w:author="Milica Stevanovic" w:date="2022-05-20T05:03:00Z">
        <w:r w:rsidR="0019308F">
          <w:rPr>
            <w:lang w:val="sr-Latn-RS"/>
          </w:rPr>
          <w:t>š</w:t>
        </w:r>
      </w:ins>
      <w:del w:id="34" w:author="Milica Stevanovic" w:date="2022-05-20T05:03:00Z">
        <w:r w:rsidDel="0019308F">
          <w:rPr>
            <w:lang w:val="sr-Latn-RS"/>
          </w:rPr>
          <w:delText>s</w:delText>
        </w:r>
      </w:del>
      <w:r>
        <w:rPr>
          <w:lang w:val="sr-Latn-RS"/>
        </w:rPr>
        <w:t xml:space="preserve">tenje o neispravnom unosu ili </w:t>
      </w:r>
      <w:r w:rsidR="00214906">
        <w:rPr>
          <w:lang w:val="sr-Latn-RS"/>
        </w:rPr>
        <w:t>da nalog nije verifikovan linkom koji se dobija na mejl.</w:t>
      </w:r>
    </w:p>
    <w:p w14:paraId="6B7B7A9D" w14:textId="3D7FC24C" w:rsidR="00214906" w:rsidRDefault="00214906" w:rsidP="00C44CA9">
      <w:pPr>
        <w:rPr>
          <w:lang w:val="sr-Latn-RS"/>
        </w:rPr>
      </w:pPr>
      <w:r>
        <w:rPr>
          <w:lang w:val="sr-Latn-RS"/>
        </w:rPr>
        <w:t>Nakon uspe</w:t>
      </w:r>
      <w:ins w:id="35" w:author="Milica Stevanovic" w:date="2022-05-20T05:06:00Z">
        <w:r w:rsidR="0080191F">
          <w:rPr>
            <w:lang w:val="sr-Latn-RS"/>
          </w:rPr>
          <w:t>š</w:t>
        </w:r>
      </w:ins>
      <w:del w:id="36" w:author="Milica Stevanovic" w:date="2022-05-20T05:06:00Z">
        <w:r w:rsidDel="0080191F">
          <w:rPr>
            <w:lang w:val="sr-Latn-RS"/>
          </w:rPr>
          <w:delText>s</w:delText>
        </w:r>
      </w:del>
      <w:r>
        <w:rPr>
          <w:lang w:val="sr-Latn-RS"/>
        </w:rPr>
        <w:t xml:space="preserve">nog logina korisnik je redirektovan na </w:t>
      </w:r>
      <w:del w:id="37" w:author="Dragan Miljkovic" w:date="2022-05-20T07:22:00Z">
        <w:r w:rsidDel="00482493">
          <w:rPr>
            <w:lang w:val="sr-Latn-RS"/>
          </w:rPr>
          <w:delText>###.</w:delText>
        </w:r>
      </w:del>
      <w:ins w:id="38" w:author="Dragan Miljkovic" w:date="2022-05-20T07:22:00Z">
        <w:r w:rsidR="00482493">
          <w:rPr>
            <w:lang w:val="sr-Latn-RS"/>
          </w:rPr>
          <w:t>stranicu za izbor skupa podataka</w:t>
        </w:r>
      </w:ins>
    </w:p>
    <w:p w14:paraId="717C05A3" w14:textId="2F30031F" w:rsidR="00214906" w:rsidRDefault="00214906" w:rsidP="00214906">
      <w:pPr>
        <w:pStyle w:val="Heading1"/>
        <w:rPr>
          <w:lang w:val="sr-Latn-RS"/>
        </w:rPr>
      </w:pPr>
      <w:r>
        <w:rPr>
          <w:lang w:val="sr-Latn-RS"/>
        </w:rPr>
        <w:t>Unos skupa podataka</w:t>
      </w:r>
    </w:p>
    <w:p w14:paraId="5FF48F81" w14:textId="7B52E929" w:rsidR="00214906" w:rsidRDefault="00214906" w:rsidP="00214906">
      <w:pPr>
        <w:pStyle w:val="Heading2"/>
        <w:rPr>
          <w:ins w:id="39" w:author="Dragan Miljkovic" w:date="2022-05-19T20:05:00Z"/>
          <w:lang w:val="sr-Latn-RS"/>
        </w:rPr>
      </w:pPr>
      <w:r>
        <w:rPr>
          <w:lang w:val="sr-Latn-RS"/>
        </w:rPr>
        <w:t>Putem linka</w:t>
      </w:r>
    </w:p>
    <w:p w14:paraId="09FA2A85" w14:textId="48413AF3" w:rsidR="00923A72" w:rsidRPr="00923A72" w:rsidRDefault="00096F5A">
      <w:pPr>
        <w:rPr>
          <w:lang w:val="sr-Latn-RS"/>
        </w:rPr>
        <w:pPrChange w:id="40" w:author="Dragan Miljkovic" w:date="2022-05-19T20:05:00Z">
          <w:pPr>
            <w:pStyle w:val="Heading2"/>
          </w:pPr>
        </w:pPrChange>
      </w:pPr>
      <w:ins w:id="41" w:author="Dragan Miljkovic" w:date="2022-05-20T07:22:00Z">
        <w:r>
          <w:rPr>
            <w:noProof/>
            <w:lang w:val="sr-Latn-RS"/>
          </w:rPr>
          <w:drawing>
            <wp:inline distT="0" distB="0" distL="0" distR="0" wp14:anchorId="1AEC64AF" wp14:editId="384746FD">
              <wp:extent cx="5935980" cy="1813560"/>
              <wp:effectExtent l="0" t="0" r="7620" b="0"/>
              <wp:docPr id="7" name="Picture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12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935980" cy="1813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36C7B545" w14:textId="26880E22" w:rsidR="00214906" w:rsidRDefault="00214906" w:rsidP="00214906">
      <w:pPr>
        <w:rPr>
          <w:lang w:val="sr-Latn-RS"/>
        </w:rPr>
      </w:pPr>
      <w:r>
        <w:rPr>
          <w:lang w:val="sr-Latn-RS"/>
        </w:rPr>
        <w:t xml:space="preserve">Primer unosa:  </w:t>
      </w:r>
      <w:hyperlink r:id="rId13" w:history="1">
        <w:r w:rsidRPr="0034165F">
          <w:rPr>
            <w:rStyle w:val="Hyperlink"/>
            <w:lang w:val="sr-Latn-RS"/>
          </w:rPr>
          <w:t>https://raw.githubusercontent.com/kintan-pitaloka/weight-height-dataset/main/weight-height.csv</w:t>
        </w:r>
      </w:hyperlink>
    </w:p>
    <w:p w14:paraId="13DC3D9F" w14:textId="1FA01C8F" w:rsidR="00214906" w:rsidRDefault="00214906" w:rsidP="00214906">
      <w:pPr>
        <w:rPr>
          <w:lang w:val="sr-Latn-RS"/>
        </w:rPr>
      </w:pPr>
      <w:del w:id="42" w:author="Milica Stevanovic" w:date="2022-05-20T05:13:00Z">
        <w:r w:rsidDel="001E2303">
          <w:rPr>
            <w:lang w:val="sr-Latn-RS"/>
          </w:rPr>
          <w:lastRenderedPageBreak/>
          <w:delText>### sta treba da se desi ako je nevalidan</w:delText>
        </w:r>
      </w:del>
      <w:ins w:id="43" w:author="Milica Stevanovic" w:date="2022-05-20T05:13:00Z">
        <w:r w:rsidR="001E2303">
          <w:rPr>
            <w:lang w:val="sr-Latn-RS"/>
          </w:rPr>
          <w:t>Unosom nevalidnog linka</w:t>
        </w:r>
        <w:r w:rsidR="0054622C">
          <w:rPr>
            <w:lang w:val="sr-Latn-RS"/>
          </w:rPr>
          <w:t xml:space="preserve">, korisnik </w:t>
        </w:r>
      </w:ins>
      <w:ins w:id="44" w:author="Milica Stevanovic" w:date="2022-05-20T05:14:00Z">
        <w:r w:rsidR="00C87BFA">
          <w:rPr>
            <w:lang w:val="sr-Latn-RS"/>
          </w:rPr>
          <w:t xml:space="preserve">dobija obaveštenje ispod </w:t>
        </w:r>
      </w:ins>
      <w:ins w:id="45" w:author="Milica Stevanovic" w:date="2022-05-20T05:15:00Z">
        <w:r w:rsidR="005C5FDA">
          <w:rPr>
            <w:lang w:val="sr-Latn-RS"/>
          </w:rPr>
          <w:t xml:space="preserve">input polja </w:t>
        </w:r>
        <w:r w:rsidR="008A4D69">
          <w:rPr>
            <w:lang w:val="sr-Latn-RS"/>
          </w:rPr>
          <w:t>i može ponovo da pokuša da unese link.</w:t>
        </w:r>
      </w:ins>
    </w:p>
    <w:p w14:paraId="2FFBB905" w14:textId="38FF45DF" w:rsidR="00A233C1" w:rsidRDefault="00A233C1" w:rsidP="00214906">
      <w:pPr>
        <w:rPr>
          <w:lang w:val="sr-Latn-RS"/>
        </w:rPr>
      </w:pPr>
      <w:r>
        <w:rPr>
          <w:lang w:val="sr-Latn-RS"/>
        </w:rPr>
        <w:t>Klikom na dugme sa strelicom skup podataka bi</w:t>
      </w:r>
      <w:ins w:id="46" w:author="Milica Stevanovic" w:date="2022-05-20T05:16:00Z">
        <w:r w:rsidR="00B5633D">
          <w:rPr>
            <w:lang w:val="sr-Latn-RS"/>
          </w:rPr>
          <w:t>će</w:t>
        </w:r>
      </w:ins>
      <w:del w:id="47" w:author="Milica Stevanovic" w:date="2022-05-20T05:16:00Z">
        <w:r w:rsidDel="00B5633D">
          <w:rPr>
            <w:lang w:val="sr-Latn-RS"/>
          </w:rPr>
          <w:delText>ce</w:delText>
        </w:r>
      </w:del>
      <w:r>
        <w:rPr>
          <w:lang w:val="sr-Latn-RS"/>
        </w:rPr>
        <w:t xml:space="preserve"> otpremljen na sistem i korisniku će biti prikazana stranica sa prikazom skupa podataka i statističkih vrednosti, kao i izbor ulaznih i izlaznih vrednosti.</w:t>
      </w:r>
    </w:p>
    <w:p w14:paraId="241E366F" w14:textId="572D0821" w:rsidR="00214906" w:rsidRDefault="00214906" w:rsidP="00214906">
      <w:pPr>
        <w:pStyle w:val="Heading2"/>
        <w:rPr>
          <w:ins w:id="48" w:author="Dragan Miljkovic" w:date="2022-05-19T19:50:00Z"/>
          <w:lang w:val="sr-Latn-RS"/>
        </w:rPr>
      </w:pPr>
      <w:r>
        <w:rPr>
          <w:lang w:val="sr-Latn-RS"/>
        </w:rPr>
        <w:t>Putem fajla</w:t>
      </w:r>
    </w:p>
    <w:p w14:paraId="5719AAF9" w14:textId="44851BAF" w:rsidR="008612E5" w:rsidRPr="008612E5" w:rsidRDefault="008612E5">
      <w:pPr>
        <w:jc w:val="center"/>
        <w:rPr>
          <w:lang w:val="sr-Latn-RS"/>
        </w:rPr>
        <w:pPrChange w:id="49" w:author="Dragan Miljkovic" w:date="2022-05-19T19:50:00Z">
          <w:pPr>
            <w:pStyle w:val="Heading2"/>
          </w:pPr>
        </w:pPrChange>
      </w:pPr>
      <w:ins w:id="50" w:author="Dragan Miljkovic" w:date="2022-05-19T19:50:00Z">
        <w:r>
          <w:rPr>
            <w:noProof/>
            <w:lang w:val="sr-Latn-RS"/>
          </w:rPr>
          <w:drawing>
            <wp:inline distT="0" distB="0" distL="0" distR="0" wp14:anchorId="6062C538" wp14:editId="78ABE838">
              <wp:extent cx="5067300" cy="1606705"/>
              <wp:effectExtent l="0" t="0" r="0" b="0"/>
              <wp:docPr id="2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14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090398" cy="161402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759DB21A" w14:textId="015F1091" w:rsidR="00214906" w:rsidRDefault="00A233C1" w:rsidP="00214906">
      <w:pPr>
        <w:rPr>
          <w:lang w:val="sr-Latn-RS"/>
        </w:rPr>
      </w:pPr>
      <w:r>
        <w:rPr>
          <w:lang w:val="sr-Latn-RS"/>
        </w:rPr>
        <w:t>Korisnik može klikom na upload oblast ili prevlačenjem fajla da otpremi fajl na sistem klikom na dugme sa strelicom i korisniku će biti prikazana stranica sa prikazom skupa podataka i statističkih vrednosti, kao i izbor ulaznih i izlaznih vrednosti.</w:t>
      </w:r>
    </w:p>
    <w:p w14:paraId="370B4B57" w14:textId="0E0AE1E0" w:rsidR="00A233C1" w:rsidRDefault="00A233C1" w:rsidP="00A233C1">
      <w:pPr>
        <w:pStyle w:val="Heading1"/>
        <w:rPr>
          <w:ins w:id="51" w:author="Dragan Miljkovic" w:date="2022-05-19T19:50:00Z"/>
          <w:lang w:val="sr-Latn-RS"/>
        </w:rPr>
      </w:pPr>
      <w:r>
        <w:rPr>
          <w:lang w:val="sr-Latn-RS"/>
        </w:rPr>
        <w:t>Prikaz skupa podataka i izbor ulaznih i izlaznih vrednosti</w:t>
      </w:r>
    </w:p>
    <w:p w14:paraId="72B1FEA0" w14:textId="191D4507" w:rsidR="008612E5" w:rsidRPr="008612E5" w:rsidRDefault="00E045D4">
      <w:pPr>
        <w:jc w:val="center"/>
        <w:rPr>
          <w:lang w:val="sr-Latn-RS"/>
        </w:rPr>
        <w:pPrChange w:id="52" w:author="Dragan Miljkovic" w:date="2022-05-19T19:51:00Z">
          <w:pPr>
            <w:pStyle w:val="Heading1"/>
          </w:pPr>
        </w:pPrChange>
      </w:pPr>
      <w:ins w:id="53" w:author="Dragan Miljkovic" w:date="2022-05-19T19:51:00Z">
        <w:r>
          <w:rPr>
            <w:noProof/>
            <w:lang w:val="sr-Latn-RS"/>
          </w:rPr>
          <w:drawing>
            <wp:inline distT="0" distB="0" distL="0" distR="0" wp14:anchorId="2A510552" wp14:editId="4AF981A6">
              <wp:extent cx="5227320" cy="1751387"/>
              <wp:effectExtent l="0" t="0" r="0" b="1270"/>
              <wp:docPr id="3" name="Picture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238841" cy="175524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52881961" w14:textId="06028C6F" w:rsidR="00A233C1" w:rsidRDefault="008E73A3" w:rsidP="00E045D4">
      <w:pPr>
        <w:rPr>
          <w:lang w:val="sr-Latn-RS"/>
        </w:rPr>
      </w:pPr>
      <w:r>
        <w:rPr>
          <w:lang w:val="sr-Latn-RS"/>
        </w:rPr>
        <w:t>Na ovoj stranici korisnik ima prikaz skupa podataka u tabelarnom obliku. Može da menja redosled kolona prevlačenjem headera</w:t>
      </w:r>
      <w:ins w:id="54" w:author="Milica Stevanovic" w:date="2022-05-20T05:20:00Z">
        <w:r w:rsidR="00A11895">
          <w:rPr>
            <w:lang w:val="sr-Latn-RS"/>
          </w:rPr>
          <w:t xml:space="preserve">. Može da vrši filtriranje klikom na </w:t>
        </w:r>
        <w:r w:rsidR="00960178">
          <w:rPr>
            <w:lang w:val="sr-Latn-RS"/>
          </w:rPr>
          <w:t>ikonicu levka sa desne strane</w:t>
        </w:r>
      </w:ins>
      <w:del w:id="55" w:author="Milica Stevanovic" w:date="2022-05-20T05:20:00Z">
        <w:r>
          <w:rPr>
            <w:lang w:val="sr-Latn-RS"/>
          </w:rPr>
          <w:delText xml:space="preserve"> i filtriranje</w:delText>
        </w:r>
      </w:del>
      <w:ins w:id="56" w:author="Milica Stevanovic" w:date="2022-05-20T05:20:00Z">
        <w:r w:rsidR="00960178">
          <w:rPr>
            <w:lang w:val="sr-Latn-RS"/>
          </w:rPr>
          <w:t xml:space="preserve"> naziva kolone</w:t>
        </w:r>
      </w:ins>
      <w:r>
        <w:rPr>
          <w:lang w:val="sr-Latn-RS"/>
        </w:rPr>
        <w:t>.</w:t>
      </w:r>
      <w:ins w:id="57" w:author="Dragan Miljkovic" w:date="2022-05-19T19:51:00Z">
        <w:r w:rsidR="00E045D4" w:rsidRPr="00E045D4">
          <w:rPr>
            <w:noProof/>
            <w:lang w:val="sr-Latn-RS"/>
          </w:rPr>
          <w:t xml:space="preserve"> </w:t>
        </w:r>
      </w:ins>
      <w:ins w:id="58" w:author="Milica Stevanovic" w:date="2022-05-20T05:16:00Z">
        <w:r w:rsidR="00616389">
          <w:rPr>
            <w:noProof/>
            <w:lang w:val="sr-Latn-RS"/>
          </w:rPr>
          <w:t>Kliko</w:t>
        </w:r>
        <w:r w:rsidR="00F65CD4">
          <w:rPr>
            <w:noProof/>
            <w:lang w:val="sr-Latn-RS"/>
          </w:rPr>
          <w:t>m na nek</w:t>
        </w:r>
      </w:ins>
      <w:ins w:id="59" w:author="Milica Stevanovic" w:date="2022-05-20T05:17:00Z">
        <w:r w:rsidR="00F65CD4">
          <w:rPr>
            <w:noProof/>
            <w:lang w:val="sr-Latn-RS"/>
          </w:rPr>
          <w:t>u od kolona, vrši se sortiranje po toj koloni.</w:t>
        </w:r>
      </w:ins>
    </w:p>
    <w:p w14:paraId="6918A050" w14:textId="5888391D" w:rsidR="008E73A3" w:rsidRDefault="00960178" w:rsidP="00A233C1">
      <w:pPr>
        <w:rPr>
          <w:lang w:val="sr-Latn-RS"/>
        </w:rPr>
      </w:pPr>
      <w:ins w:id="60" w:author="Dragan Miljkovic" w:date="2022-05-19T19:51:00Z">
        <w:r>
          <w:rPr>
            <w:noProof/>
            <w:lang w:val="sr-Latn-RS"/>
          </w:rPr>
          <w:drawing>
            <wp:anchor distT="0" distB="0" distL="114300" distR="114300" simplePos="0" relativeHeight="251658240" behindDoc="0" locked="0" layoutInCell="1" allowOverlap="1" wp14:anchorId="128859FB" wp14:editId="5AC51CEC">
              <wp:simplePos x="0" y="0"/>
              <wp:positionH relativeFrom="margin">
                <wp:align>center</wp:align>
              </wp:positionH>
              <wp:positionV relativeFrom="paragraph">
                <wp:posOffset>198120</wp:posOffset>
              </wp:positionV>
              <wp:extent cx="3451860" cy="1086485"/>
              <wp:effectExtent l="0" t="0" r="0" b="0"/>
              <wp:wrapTopAndBottom/>
              <wp:docPr id="4" name="Picture 4" descr="Graphical user interface, text, application, chat or text message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Picture 4" descr="Graphical user interface, text, application, chat or text message&#10;&#10;Description automatically generated"/>
                      <pic:cNvPicPr>
                        <a:picLocks noChangeAspect="1" noChangeArrowheads="1"/>
                      </pic:cNvPicPr>
                    </pic:nvPicPr>
                    <pic:blipFill>
                      <a:blip r:embed="rId1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451860" cy="10864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anchor>
          </w:drawing>
        </w:r>
      </w:ins>
      <w:r w:rsidR="008E73A3">
        <w:rPr>
          <w:lang w:val="sr-Latn-RS"/>
        </w:rPr>
        <w:t>Modify dataset dugme omogućava izmenu vrednosti polja i brisanje</w:t>
      </w:r>
      <w:ins w:id="61" w:author="Dragan Miljkovic" w:date="2022-05-20T07:23:00Z">
        <w:r w:rsidR="001945CC">
          <w:rPr>
            <w:lang w:val="sr-Latn-RS"/>
          </w:rPr>
          <w:t xml:space="preserve"> </w:t>
        </w:r>
      </w:ins>
      <w:del w:id="62" w:author="Dragan Miljkovic" w:date="2022-05-20T07:23:00Z">
        <w:r w:rsidR="008E73A3" w:rsidDel="001945CC">
          <w:rPr>
            <w:lang w:val="sr-Latn-RS"/>
          </w:rPr>
          <w:delText xml:space="preserve"> ### </w:delText>
        </w:r>
      </w:del>
      <w:r w:rsidR="008E73A3">
        <w:rPr>
          <w:lang w:val="sr-Latn-RS"/>
        </w:rPr>
        <w:t>redova.</w:t>
      </w:r>
    </w:p>
    <w:p w14:paraId="41256ADD" w14:textId="12702F6E" w:rsidR="005B1198" w:rsidRDefault="005B1198" w:rsidP="002846FD">
      <w:pPr>
        <w:jc w:val="center"/>
        <w:rPr>
          <w:lang w:val="sr-Latn-RS"/>
        </w:rPr>
        <w:pPrChange w:id="63" w:author="Dragan Miljkovic" w:date="2022-05-20T07:24:00Z">
          <w:pPr/>
        </w:pPrChange>
      </w:pPr>
      <w:r>
        <w:rPr>
          <w:lang w:val="sr-Latn-RS"/>
        </w:rPr>
        <w:lastRenderedPageBreak/>
        <w:t>Show stats prikazuje statističke podatke, oni se takođe mogu filtrirati.</w:t>
      </w:r>
      <w:ins w:id="64" w:author="Dragan Miljkovic" w:date="2022-05-20T07:24:00Z">
        <w:r w:rsidR="002846FD" w:rsidRPr="002846FD">
          <w:rPr>
            <w:noProof/>
            <w:lang w:val="sr-Latn-RS"/>
          </w:rPr>
          <w:t xml:space="preserve"> </w:t>
        </w:r>
        <w:r w:rsidR="002846FD">
          <w:rPr>
            <w:noProof/>
            <w:lang w:val="sr-Latn-RS"/>
          </w:rPr>
          <w:drawing>
            <wp:inline distT="0" distB="0" distL="0" distR="0" wp14:anchorId="2837D231" wp14:editId="330BD999">
              <wp:extent cx="4168140" cy="1421443"/>
              <wp:effectExtent l="0" t="0" r="3810" b="7620"/>
              <wp:docPr id="8" name="Picture 8" descr="Graphical user interface, application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8" name="Picture 8" descr="Graphical user interface, application&#10;&#10;Description automatically generated"/>
                      <pic:cNvPicPr>
                        <a:picLocks noChangeAspect="1" noChangeArrowheads="1"/>
                      </pic:cNvPicPr>
                    </pic:nvPicPr>
                    <pic:blipFill>
                      <a:blip r:embed="rId1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181825" cy="1426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7D787A56" w14:textId="689D1BAB" w:rsidR="005B1198" w:rsidRDefault="005B1198" w:rsidP="00A233C1">
      <w:pPr>
        <w:rPr>
          <w:lang w:val="sr-Latn-RS"/>
        </w:rPr>
      </w:pPr>
      <w:r>
        <w:rPr>
          <w:lang w:val="sr-Latn-RS"/>
        </w:rPr>
        <w:t>Izbor ulaznih vrednosti se postiže čekiranjem određenih polja</w:t>
      </w:r>
      <w:ins w:id="65" w:author="Dragan Miljkovic" w:date="2022-05-19T20:08:00Z">
        <w:r w:rsidR="006B6F9E">
          <w:rPr>
            <w:lang w:val="sr-Latn-RS"/>
          </w:rPr>
          <w:t xml:space="preserve"> ili izvlačenja kolone iz tabele</w:t>
        </w:r>
      </w:ins>
      <w:r>
        <w:rPr>
          <w:lang w:val="sr-Latn-RS"/>
        </w:rPr>
        <w:t xml:space="preserve"> kao i njihovo enkodiranje.</w:t>
      </w:r>
    </w:p>
    <w:p w14:paraId="2EFDD419" w14:textId="235988D7" w:rsidR="005B1198" w:rsidRDefault="005B1198" w:rsidP="00A233C1">
      <w:pPr>
        <w:rPr>
          <w:ins w:id="66" w:author="Dragan Miljkovic" w:date="2022-05-19T20:05:00Z"/>
          <w:lang w:val="sr-Latn-RS"/>
        </w:rPr>
      </w:pPr>
      <w:r>
        <w:rPr>
          <w:lang w:val="sr-Latn-RS"/>
        </w:rPr>
        <w:t>Izbor izlazne vrednosti se bira iz selecta.</w:t>
      </w:r>
    </w:p>
    <w:p w14:paraId="2219E93B" w14:textId="1E76EE48" w:rsidR="00923A72" w:rsidRDefault="003737F2" w:rsidP="003737F2">
      <w:pPr>
        <w:jc w:val="center"/>
        <w:rPr>
          <w:lang w:val="sr-Latn-RS"/>
        </w:rPr>
        <w:pPrChange w:id="67" w:author="Dragan Miljkovic" w:date="2022-05-20T07:25:00Z">
          <w:pPr/>
        </w:pPrChange>
      </w:pPr>
      <w:ins w:id="68" w:author="Dragan Miljkovic" w:date="2022-05-20T07:25:00Z">
        <w:r>
          <w:rPr>
            <w:noProof/>
            <w:lang w:val="sr-Latn-RS"/>
          </w:rPr>
          <w:drawing>
            <wp:inline distT="0" distB="0" distL="0" distR="0" wp14:anchorId="50EABF1B" wp14:editId="71B84954">
              <wp:extent cx="3398520" cy="3550614"/>
              <wp:effectExtent l="0" t="0" r="0" b="0"/>
              <wp:docPr id="9" name="Picture 9" descr="Graphical user interface, application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9" name="Picture 9" descr="Graphical user interface, application&#10;&#10;Description automatically generated"/>
                      <pic:cNvPicPr>
                        <a:picLocks noChangeAspect="1" noChangeArrowheads="1"/>
                      </pic:cNvPicPr>
                    </pic:nvPicPr>
                    <pic:blipFill>
                      <a:blip r:embed="rId1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414943" cy="356777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3CE367E3" w14:textId="4993C675" w:rsidR="005B1198" w:rsidRDefault="005B1198" w:rsidP="00A233C1">
      <w:pPr>
        <w:rPr>
          <w:ins w:id="69" w:author="Milica Stevanovic" w:date="2022-05-20T05:22:00Z"/>
          <w:lang w:val="sr-Latn-RS"/>
        </w:rPr>
      </w:pPr>
      <w:r>
        <w:rPr>
          <w:lang w:val="sr-Latn-RS"/>
        </w:rPr>
        <w:t>Klikom na dugme next nakon izabrane izlazne vrednosti prebacuje na stranu za izbor hiperparametara.</w:t>
      </w:r>
    </w:p>
    <w:p w14:paraId="1F37AC79" w14:textId="294F5919" w:rsidR="00442D21" w:rsidRDefault="00442D21" w:rsidP="00A233C1">
      <w:pPr>
        <w:rPr>
          <w:lang w:val="sr-Latn-RS"/>
        </w:rPr>
      </w:pPr>
      <w:ins w:id="70" w:author="Milica Stevanovic" w:date="2022-05-20T05:22:00Z">
        <w:r>
          <w:rPr>
            <w:lang w:val="sr-Latn-RS"/>
          </w:rPr>
          <w:t xml:space="preserve">Ukoliko korisnik ne izabere </w:t>
        </w:r>
        <w:r w:rsidR="0000029E">
          <w:rPr>
            <w:lang w:val="sr-Latn-RS"/>
          </w:rPr>
          <w:t>izlaznu vrednost, izlazi mu alert koji ga obaveštava da je to obavezno za naredni korak.</w:t>
        </w:r>
      </w:ins>
    </w:p>
    <w:p w14:paraId="573E7BDA" w14:textId="35444694" w:rsidR="00923A72" w:rsidRDefault="005B1198" w:rsidP="00717AD7">
      <w:pPr>
        <w:pStyle w:val="Heading1"/>
        <w:rPr>
          <w:ins w:id="71" w:author="Dragan Miljkovic" w:date="2022-05-20T07:27:00Z"/>
          <w:lang w:val="sr-Latn-RS"/>
        </w:rPr>
        <w:pPrChange w:id="72" w:author="Dragan Miljkovic" w:date="2022-05-20T07:27:00Z">
          <w:pPr/>
        </w:pPrChange>
      </w:pPr>
      <w:r>
        <w:rPr>
          <w:lang w:val="sr-Latn-RS"/>
        </w:rPr>
        <w:lastRenderedPageBreak/>
        <w:t>Izbor hiperparametara i treniranje</w:t>
      </w:r>
    </w:p>
    <w:p w14:paraId="475B3B27" w14:textId="665F4D79" w:rsidR="00146D0F" w:rsidRPr="00923A72" w:rsidRDefault="00717AD7">
      <w:pPr>
        <w:rPr>
          <w:lang w:val="sr-Latn-RS"/>
        </w:rPr>
        <w:pPrChange w:id="73" w:author="Dragan Miljkovic" w:date="2022-05-19T20:05:00Z">
          <w:pPr>
            <w:pStyle w:val="Heading1"/>
          </w:pPr>
        </w:pPrChange>
      </w:pPr>
      <w:ins w:id="74" w:author="Dragan Miljkovic" w:date="2022-05-20T07:27:00Z">
        <w:r>
          <w:rPr>
            <w:noProof/>
            <w:lang w:val="sr-Latn-RS"/>
          </w:rPr>
          <w:drawing>
            <wp:inline distT="0" distB="0" distL="0" distR="0" wp14:anchorId="6822B4EE" wp14:editId="33C9F8EC">
              <wp:extent cx="5974080" cy="1935480"/>
              <wp:effectExtent l="0" t="0" r="7620" b="7620"/>
              <wp:docPr id="10" name="Picture 1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/>
                      <pic:cNvPicPr>
                        <a:picLocks noChangeAspect="1" noChangeArrowheads="1"/>
                      </pic:cNvPicPr>
                    </pic:nvPicPr>
                    <pic:blipFill>
                      <a:blip r:embed="rId19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974080" cy="1935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5E3F7A58" w14:textId="2BF3E9C4" w:rsidR="005B1198" w:rsidRDefault="00007BDD" w:rsidP="005B1198">
      <w:pPr>
        <w:rPr>
          <w:ins w:id="75" w:author="Dragan Miljkovic" w:date="2022-05-20T07:27:00Z"/>
          <w:lang w:val="sr-Latn-RS"/>
        </w:rPr>
      </w:pPr>
      <w:r>
        <w:rPr>
          <w:lang w:val="sr-Latn-RS"/>
        </w:rPr>
        <w:t>Na ovoj stranici korisnik može da izabere</w:t>
      </w:r>
      <w:del w:id="76" w:author="Dragan Miljkovic" w:date="2022-05-20T07:27:00Z">
        <w:r w:rsidDel="00146D0F">
          <w:rPr>
            <w:lang w:val="sr-Latn-RS"/>
          </w:rPr>
          <w:delText xml:space="preserve"> ###problem type,##</w:delText>
        </w:r>
      </w:del>
      <w:r>
        <w:rPr>
          <w:lang w:val="sr-Latn-RS"/>
        </w:rPr>
        <w:t xml:space="preserve"> metrike, optimizer, loss funkciju, learning rate i broj epoha. Takođe može da konfiguriše hidden la</w:t>
      </w:r>
      <w:r w:rsidR="00CA3F69">
        <w:rPr>
          <w:lang w:val="sr-Latn-RS"/>
        </w:rPr>
        <w:t>y</w:t>
      </w:r>
      <w:r>
        <w:rPr>
          <w:lang w:val="sr-Latn-RS"/>
        </w:rPr>
        <w:t>ers, dodaje klikom na dugme sa znakom +, brise, menja broj neurona, aktivacionu funkciju i weight initializer za svaki. Isto tako može da menja redosled slojeva prevlačenjem određenog sloja na željenu poziciju click-and-dragom na header</w:t>
      </w:r>
      <w:r w:rsidR="00CA3F69">
        <w:rPr>
          <w:lang w:val="sr-Latn-RS"/>
        </w:rPr>
        <w:t xml:space="preserve"> sloja.</w:t>
      </w:r>
    </w:p>
    <w:p w14:paraId="2645A5EF" w14:textId="7F06D84A" w:rsidR="00923A72" w:rsidRDefault="005C04EB" w:rsidP="005B1198">
      <w:pPr>
        <w:rPr>
          <w:lang w:val="sr-Latn-RS"/>
        </w:rPr>
      </w:pPr>
      <w:ins w:id="77" w:author="Dragan Miljkovic" w:date="2022-05-20T07:28:00Z">
        <w:r>
          <w:rPr>
            <w:noProof/>
            <w:lang w:val="sr-Latn-RS"/>
          </w:rPr>
          <w:drawing>
            <wp:inline distT="0" distB="0" distL="0" distR="0" wp14:anchorId="216C6163" wp14:editId="10F8AC62">
              <wp:extent cx="5943600" cy="2484120"/>
              <wp:effectExtent l="0" t="0" r="0" b="0"/>
              <wp:docPr id="11" name="Picture 1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/>
                      <pic:cNvPicPr>
                        <a:picLocks noChangeAspect="1" noChangeArrowheads="1"/>
                      </pic:cNvPicPr>
                    </pic:nvPicPr>
                    <pic:blipFill>
                      <a:blip r:embed="rId2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943600" cy="24841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09BC0D20" w14:textId="2C00468E" w:rsidR="00CA3F69" w:rsidRDefault="00CA3F69" w:rsidP="005B1198">
      <w:pPr>
        <w:rPr>
          <w:lang w:val="sr-Latn-RS"/>
        </w:rPr>
      </w:pPr>
      <w:r>
        <w:rPr>
          <w:lang w:val="sr-Latn-RS"/>
        </w:rPr>
        <w:t>Nakon toga dugme za početak treniranja biće aktivno i klikom na njega se prikazuje grafik sa prikazom toka treniranja.</w:t>
      </w:r>
    </w:p>
    <w:p w14:paraId="1A5A50DA" w14:textId="70F76FE0" w:rsidR="00CA3F69" w:rsidRDefault="00CA3F69" w:rsidP="00CA3F69">
      <w:pPr>
        <w:pStyle w:val="Heading2"/>
        <w:rPr>
          <w:lang w:val="sr-Latn-RS"/>
        </w:rPr>
      </w:pPr>
      <w:r>
        <w:rPr>
          <w:lang w:val="sr-Latn-RS"/>
        </w:rPr>
        <w:t>Treniranje</w:t>
      </w:r>
    </w:p>
    <w:p w14:paraId="43D03D8C" w14:textId="7A467DE7" w:rsidR="007B3BCC" w:rsidRDefault="00CA3F69" w:rsidP="00CA3F69">
      <w:pPr>
        <w:rPr>
          <w:ins w:id="78" w:author="Dragan Miljkovic" w:date="2022-05-20T07:29:00Z"/>
          <w:lang w:val="sr-Latn-RS"/>
        </w:rPr>
      </w:pPr>
      <w:r w:rsidRPr="76A0080F">
        <w:rPr>
          <w:lang w:val="sr-Latn-RS"/>
        </w:rPr>
        <w:t xml:space="preserve">Grafik prikazuje metriku sa testnog i validacionog skupa. Klikom na određenu metriku </w:t>
      </w:r>
      <w:r w:rsidR="00C01855" w:rsidRPr="76A0080F">
        <w:rPr>
          <w:lang w:val="sr-Latn-RS"/>
        </w:rPr>
        <w:t xml:space="preserve">menja se prikaz grafika za nju. Moguće je prikazati samo podatke sa testnog ili samo podatke sa valifacionog skupa </w:t>
      </w:r>
      <w:r w:rsidR="00C01855" w:rsidRPr="76A0080F">
        <w:rPr>
          <w:lang w:val="sr-Latn-RS"/>
        </w:rPr>
        <w:lastRenderedPageBreak/>
        <w:t>klikom na određen label.</w:t>
      </w:r>
      <w:ins w:id="79" w:author="Dragan Miljkovic" w:date="2022-05-20T07:29:00Z">
        <w:r w:rsidR="00700240">
          <w:rPr>
            <w:noProof/>
            <w:lang w:val="sr-Latn-RS"/>
          </w:rPr>
          <w:drawing>
            <wp:inline distT="0" distB="0" distL="0" distR="0" wp14:anchorId="34C872B9" wp14:editId="0A054617">
              <wp:extent cx="5943600" cy="3177540"/>
              <wp:effectExtent l="0" t="0" r="0" b="3810"/>
              <wp:docPr id="12" name="Picture 12" descr="Chart, line chart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2" name="Picture 12" descr="Chart, line chart&#10;&#10;Description automatically generated"/>
                      <pic:cNvPicPr>
                        <a:picLocks noChangeAspect="1" noChangeArrowheads="1"/>
                      </pic:cNvPicPr>
                    </pic:nvPicPr>
                    <pic:blipFill>
                      <a:blip r:embed="rId2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943600" cy="31775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78E1D53F" w14:textId="2D5C9C42" w:rsidR="00700240" w:rsidRPr="00FE6FB0" w:rsidRDefault="00700240" w:rsidP="00CA3F69">
      <w:pPr>
        <w:rPr>
          <w:rPrChange w:id="80" w:author="Dragan Miljkovic" w:date="2022-05-20T07:30:00Z">
            <w:rPr>
              <w:lang w:val="sr-Latn-RS"/>
            </w:rPr>
          </w:rPrChange>
        </w:rPr>
      </w:pPr>
      <w:ins w:id="81" w:author="Dragan Miljkovic" w:date="2022-05-20T07:29:00Z">
        <w:r>
          <w:rPr>
            <w:lang w:val="sr-Latn-RS"/>
          </w:rPr>
          <w:t>Nakon završenog treniranja korisnik će ponovo moći da izabere hiperparametr</w:t>
        </w:r>
      </w:ins>
      <w:ins w:id="82" w:author="Dragan Miljkovic" w:date="2022-05-20T07:30:00Z">
        <w:r>
          <w:rPr>
            <w:lang w:val="sr-Latn-RS"/>
          </w:rPr>
          <w:t>e ali će dodatno videt</w:t>
        </w:r>
        <w:r w:rsidR="00FE6FB0">
          <w:rPr>
            <w:lang w:val="sr-Latn-RS"/>
          </w:rPr>
          <w:t>i celokupan tok treniranja.</w:t>
        </w:r>
        <w:r w:rsidR="006F6A12">
          <w:rPr>
            <w:noProof/>
          </w:rPr>
          <w:drawing>
            <wp:inline distT="0" distB="0" distL="0" distR="0" wp14:anchorId="7A72423B" wp14:editId="23A934D5">
              <wp:extent cx="5935980" cy="3695700"/>
              <wp:effectExtent l="0" t="0" r="7620" b="0"/>
              <wp:docPr id="13" name="Picture 1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8"/>
                      <pic:cNvPicPr>
                        <a:picLocks noChangeAspect="1" noChangeArrowheads="1"/>
                      </pic:cNvPicPr>
                    </pic:nvPicPr>
                    <pic:blipFill>
                      <a:blip r:embed="rId22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935980" cy="3695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sectPr w:rsidR="00700240" w:rsidRPr="00FE6F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ilica Stevanovic">
    <w15:presenceInfo w15:providerId="None" w15:userId="Milica Stevanovic"/>
  </w15:person>
  <w15:person w15:author="Dragan Miljkovic">
    <w15:presenceInfo w15:providerId="None" w15:userId="Dragan Miljkovi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CA9"/>
    <w:rsid w:val="0000029E"/>
    <w:rsid w:val="00007BDD"/>
    <w:rsid w:val="00096F5A"/>
    <w:rsid w:val="001266A1"/>
    <w:rsid w:val="00146D0F"/>
    <w:rsid w:val="00176338"/>
    <w:rsid w:val="0019308F"/>
    <w:rsid w:val="001945CC"/>
    <w:rsid w:val="001E2303"/>
    <w:rsid w:val="001F0526"/>
    <w:rsid w:val="00214906"/>
    <w:rsid w:val="002846FD"/>
    <w:rsid w:val="003737F2"/>
    <w:rsid w:val="0043479C"/>
    <w:rsid w:val="00442D21"/>
    <w:rsid w:val="00482493"/>
    <w:rsid w:val="004E66DD"/>
    <w:rsid w:val="0054622C"/>
    <w:rsid w:val="005B1198"/>
    <w:rsid w:val="005C04EB"/>
    <w:rsid w:val="005C5FDA"/>
    <w:rsid w:val="00616389"/>
    <w:rsid w:val="006B4E58"/>
    <w:rsid w:val="006B6F9E"/>
    <w:rsid w:val="006E0063"/>
    <w:rsid w:val="006F6A12"/>
    <w:rsid w:val="00700240"/>
    <w:rsid w:val="00717AD7"/>
    <w:rsid w:val="007B3BCC"/>
    <w:rsid w:val="0080191F"/>
    <w:rsid w:val="008612E5"/>
    <w:rsid w:val="008A0078"/>
    <w:rsid w:val="008A4D69"/>
    <w:rsid w:val="008E73A3"/>
    <w:rsid w:val="008F63E9"/>
    <w:rsid w:val="00900DC6"/>
    <w:rsid w:val="00923A72"/>
    <w:rsid w:val="00960178"/>
    <w:rsid w:val="009E3FA3"/>
    <w:rsid w:val="00A11895"/>
    <w:rsid w:val="00A233C1"/>
    <w:rsid w:val="00B5633D"/>
    <w:rsid w:val="00C01855"/>
    <w:rsid w:val="00C44CA9"/>
    <w:rsid w:val="00C53BED"/>
    <w:rsid w:val="00C66DAA"/>
    <w:rsid w:val="00C87BFA"/>
    <w:rsid w:val="00CA2A62"/>
    <w:rsid w:val="00CA3F69"/>
    <w:rsid w:val="00D575C1"/>
    <w:rsid w:val="00DB43F9"/>
    <w:rsid w:val="00E045D4"/>
    <w:rsid w:val="00E259B4"/>
    <w:rsid w:val="00F65CD4"/>
    <w:rsid w:val="00FE6FB0"/>
    <w:rsid w:val="00FF51B3"/>
    <w:rsid w:val="19DBC632"/>
    <w:rsid w:val="76A00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C0D32"/>
  <w15:chartTrackingRefBased/>
  <w15:docId w15:val="{31061354-AD27-4A44-BFA7-61848517F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4C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49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44C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4C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44C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149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149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4906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E259B4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1266A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raw.githubusercontent.com/kintan-pitaloka/weight-height-dataset/main/weight-height.csv" TargetMode="External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24" Type="http://schemas.microsoft.com/office/2011/relationships/people" Target="people.xml"/><Relationship Id="rId5" Type="http://schemas.openxmlformats.org/officeDocument/2006/relationships/numbering" Target="numbering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79F2C15571F2498E3A3859FC316BF9" ma:contentTypeVersion="6" ma:contentTypeDescription="Create a new document." ma:contentTypeScope="" ma:versionID="c5fad46f707461b9c9d08a1b48940e58">
  <xsd:schema xmlns:xsd="http://www.w3.org/2001/XMLSchema" xmlns:xs="http://www.w3.org/2001/XMLSchema" xmlns:p="http://schemas.microsoft.com/office/2006/metadata/properties" xmlns:ns2="4b6e9caa-ad69-4f65-9edb-80c4b2bf7a3a" xmlns:ns3="7a07bebf-3b51-4b8e-b475-8350f6d05830" targetNamespace="http://schemas.microsoft.com/office/2006/metadata/properties" ma:root="true" ma:fieldsID="133d3eb3aca5d36ceb4eff23edf27f50" ns2:_="" ns3:_="">
    <xsd:import namespace="4b6e9caa-ad69-4f65-9edb-80c4b2bf7a3a"/>
    <xsd:import namespace="7a07bebf-3b51-4b8e-b475-8350f6d058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6e9caa-ad69-4f65-9edb-80c4b2bf7a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07bebf-3b51-4b8e-b475-8350f6d0583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8FDF16-18FB-4BF1-9575-FF2629069E7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1DFE883-93C8-44D1-8C81-07BA375398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6e9caa-ad69-4f65-9edb-80c4b2bf7a3a"/>
    <ds:schemaRef ds:uri="7a07bebf-3b51-4b8e-b475-8350f6d058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65AE2FC-9BE6-4EE6-AADB-E9184017F8CA}">
  <ds:schemaRefs>
    <ds:schemaRef ds:uri="http://schemas.openxmlformats.org/package/2006/metadata/core-properties"/>
    <ds:schemaRef ds:uri="http://purl.org/dc/terms/"/>
    <ds:schemaRef ds:uri="http://schemas.microsoft.com/office/infopath/2007/PartnerControls"/>
    <ds:schemaRef ds:uri="http://schemas.microsoft.com/office/2006/metadata/properties"/>
    <ds:schemaRef ds:uri="http://schemas.microsoft.com/office/2006/documentManagement/types"/>
    <ds:schemaRef ds:uri="7a07bebf-3b51-4b8e-b475-8350f6d05830"/>
    <ds:schemaRef ds:uri="http://www.w3.org/XML/1998/namespace"/>
    <ds:schemaRef ds:uri="4b6e9caa-ad69-4f65-9edb-80c4b2bf7a3a"/>
    <ds:schemaRef ds:uri="http://purl.org/dc/dcmitype/"/>
    <ds:schemaRef ds:uri="http://purl.org/dc/elements/1.1/"/>
  </ds:schemaRefs>
</ds:datastoreItem>
</file>

<file path=customXml/itemProps4.xml><?xml version="1.0" encoding="utf-8"?>
<ds:datastoreItem xmlns:ds="http://schemas.openxmlformats.org/officeDocument/2006/customXml" ds:itemID="{BFF569C8-8118-41AC-9FE6-09941B8F95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515</Words>
  <Characters>2938</Characters>
  <Application>Microsoft Office Word</Application>
  <DocSecurity>0</DocSecurity>
  <Lines>24</Lines>
  <Paragraphs>6</Paragraphs>
  <ScaleCrop>false</ScaleCrop>
  <Company/>
  <LinksUpToDate>false</LinksUpToDate>
  <CharactersWithSpaces>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Dragan Miljkovic</dc:creator>
  <cp:keywords/>
  <dc:description/>
  <cp:lastModifiedBy>Dragan Miljkovic</cp:lastModifiedBy>
  <cp:revision>25</cp:revision>
  <dcterms:created xsi:type="dcterms:W3CDTF">2022-05-19T15:38:00Z</dcterms:created>
  <dcterms:modified xsi:type="dcterms:W3CDTF">2022-05-20T05:39:00Z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0x010100CF79F2C15571F2498E3A3859FC316BF9</vt:lpwstr>
  </property>
</Properties>
</file>